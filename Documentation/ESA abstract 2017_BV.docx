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F2275" w14:textId="77777777" w:rsidR="004C65BA" w:rsidRPr="004B1D6F" w:rsidRDefault="003C48C6" w:rsidP="00006614">
      <w:pPr>
        <w:rPr>
          <w:rFonts w:ascii="Helvetica" w:hAnsi="Helvetica"/>
        </w:rPr>
      </w:pPr>
      <w:r w:rsidRPr="004B1D6F">
        <w:rPr>
          <w:rFonts w:ascii="Helvetica" w:hAnsi="Helvetica"/>
        </w:rPr>
        <w:t>ESA abstract</w:t>
      </w:r>
    </w:p>
    <w:p w14:paraId="3309B826" w14:textId="77777777" w:rsidR="003C48C6" w:rsidRPr="004B1D6F" w:rsidRDefault="003C48C6" w:rsidP="00006614">
      <w:pPr>
        <w:rPr>
          <w:rFonts w:ascii="Helvetica" w:hAnsi="Helvetica"/>
        </w:rPr>
      </w:pPr>
    </w:p>
    <w:p w14:paraId="16EA54E3" w14:textId="42650AD9" w:rsidR="005209D8" w:rsidRPr="004B1D6F" w:rsidRDefault="005209D8" w:rsidP="00006614">
      <w:pPr>
        <w:rPr>
          <w:rFonts w:ascii="Helvetica" w:hAnsi="Helvetica"/>
        </w:rPr>
      </w:pPr>
      <w:r w:rsidRPr="004B1D6F">
        <w:rPr>
          <w:rFonts w:ascii="Helvetica" w:hAnsi="Helvetica"/>
        </w:rPr>
        <w:t xml:space="preserve">Title: </w:t>
      </w:r>
      <w:r w:rsidR="0049093B" w:rsidRPr="004B1D6F">
        <w:rPr>
          <w:rFonts w:ascii="Helvetica" w:hAnsi="Helvetica"/>
        </w:rPr>
        <w:t xml:space="preserve">What can </w:t>
      </w:r>
      <w:r w:rsidR="00021FEC">
        <w:rPr>
          <w:rFonts w:ascii="Helvetica" w:hAnsi="Helvetica"/>
        </w:rPr>
        <w:t>spatial and phylogenetic patterns</w:t>
      </w:r>
      <w:r w:rsidR="0049093B" w:rsidRPr="004B1D6F">
        <w:rPr>
          <w:rFonts w:ascii="Helvetica" w:hAnsi="Helvetica"/>
        </w:rPr>
        <w:t xml:space="preserve"> tell us about h</w:t>
      </w:r>
      <w:r w:rsidR="004B1D6F">
        <w:rPr>
          <w:rFonts w:ascii="Helvetica" w:hAnsi="Helvetica"/>
        </w:rPr>
        <w:t>ow</w:t>
      </w:r>
      <w:r w:rsidRPr="004B1D6F">
        <w:rPr>
          <w:rFonts w:ascii="Helvetica" w:hAnsi="Helvetica"/>
        </w:rPr>
        <w:t xml:space="preserve"> ideas and technology spread</w:t>
      </w:r>
      <w:r w:rsidR="0049093B" w:rsidRPr="004B1D6F">
        <w:rPr>
          <w:rFonts w:ascii="Helvetica" w:hAnsi="Helvetica"/>
        </w:rPr>
        <w:t xml:space="preserve"> through space</w:t>
      </w:r>
      <w:r w:rsidR="00AE527A">
        <w:rPr>
          <w:rFonts w:ascii="Helvetica" w:hAnsi="Helvetica"/>
        </w:rPr>
        <w:t xml:space="preserve"> and time</w:t>
      </w:r>
      <w:r w:rsidRPr="004B1D6F">
        <w:rPr>
          <w:rFonts w:ascii="Helvetica" w:hAnsi="Helvetica"/>
        </w:rPr>
        <w:t>?</w:t>
      </w:r>
    </w:p>
    <w:p w14:paraId="36C73C17" w14:textId="77777777" w:rsidR="005209D8" w:rsidRDefault="005209D8" w:rsidP="00006614">
      <w:pPr>
        <w:rPr>
          <w:rFonts w:ascii="Helvetica" w:hAnsi="Helvetica"/>
        </w:rPr>
      </w:pPr>
    </w:p>
    <w:p w14:paraId="2C0B2D47" w14:textId="72E61E99" w:rsidR="006C28C8" w:rsidRPr="00E319C8" w:rsidRDefault="006C28C8" w:rsidP="00006614">
      <w:pPr>
        <w:pStyle w:val="Authors"/>
        <w:jc w:val="left"/>
        <w:rPr>
          <w:sz w:val="22"/>
          <w:szCs w:val="22"/>
          <w:vertAlign w:val="superscript"/>
        </w:rPr>
      </w:pPr>
      <w:proofErr w:type="spellStart"/>
      <w:r w:rsidRPr="00A80704">
        <w:rPr>
          <w:sz w:val="22"/>
          <w:szCs w:val="22"/>
          <w:u w:val="single"/>
        </w:rPr>
        <w:t>Ty</w:t>
      </w:r>
      <w:proofErr w:type="spellEnd"/>
      <w:r w:rsidRPr="00A80704">
        <w:rPr>
          <w:sz w:val="22"/>
          <w:szCs w:val="22"/>
          <w:u w:val="single"/>
        </w:rPr>
        <w:t xml:space="preserve"> </w:t>
      </w:r>
      <w:proofErr w:type="spellStart"/>
      <w:r w:rsidRPr="00A80704">
        <w:rPr>
          <w:sz w:val="22"/>
          <w:szCs w:val="22"/>
          <w:u w:val="single"/>
        </w:rPr>
        <w:t>Tuff</w:t>
      </w:r>
      <w:proofErr w:type="spellEnd"/>
      <w:ins w:id="0" w:author="Bruno Vilela" w:date="2017-02-22T13:57:00Z">
        <w:r w:rsidR="00B16984">
          <w:rPr>
            <w:sz w:val="22"/>
            <w:szCs w:val="22"/>
            <w:u w:val="single"/>
          </w:rPr>
          <w:t>*</w:t>
        </w:r>
      </w:ins>
      <w:r w:rsidRPr="00A80704">
        <w:rPr>
          <w:sz w:val="22"/>
          <w:szCs w:val="22"/>
          <w:u w:val="single"/>
          <w:vertAlign w:val="superscript"/>
        </w:rPr>
        <w:t>1</w:t>
      </w:r>
      <w:r>
        <w:rPr>
          <w:sz w:val="22"/>
          <w:szCs w:val="22"/>
        </w:rPr>
        <w:t xml:space="preserve">, </w:t>
      </w:r>
      <w:r w:rsidRPr="00A80704">
        <w:rPr>
          <w:sz w:val="22"/>
          <w:szCs w:val="22"/>
        </w:rPr>
        <w:t>Bruno Vilela</w:t>
      </w:r>
      <w:ins w:id="1" w:author="Bruno Vilela" w:date="2017-02-22T13:57:00Z">
        <w:r w:rsidR="00B16984">
          <w:rPr>
            <w:sz w:val="22"/>
            <w:szCs w:val="22"/>
          </w:rPr>
          <w:t>*</w:t>
        </w:r>
      </w:ins>
      <w:r w:rsidRPr="00A80704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Trevor</w:t>
      </w:r>
      <w:proofErr w:type="spellEnd"/>
      <w:r>
        <w:rPr>
          <w:sz w:val="22"/>
          <w:szCs w:val="22"/>
        </w:rPr>
        <w:t xml:space="preserve"> Fristoe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r w:rsidRPr="007654A3">
        <w:rPr>
          <w:rFonts w:eastAsia="Cambria"/>
          <w:sz w:val="22"/>
          <w:szCs w:val="22"/>
          <w:lang w:val="en-US"/>
        </w:rPr>
        <w:t>Russell D. Gray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, </w:t>
      </w:r>
      <w:proofErr w:type="spellStart"/>
      <w:r w:rsidRPr="00313261">
        <w:rPr>
          <w:sz w:val="22"/>
          <w:szCs w:val="22"/>
        </w:rPr>
        <w:t>Patrick</w:t>
      </w:r>
      <w:proofErr w:type="spellEnd"/>
      <w:r w:rsidRPr="00313261">
        <w:rPr>
          <w:sz w:val="22"/>
          <w:szCs w:val="22"/>
        </w:rPr>
        <w:t xml:space="preserve"> Kavanagh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, Hannah Haynie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, </w:t>
      </w:r>
      <w:r w:rsidR="00732AFE">
        <w:rPr>
          <w:sz w:val="22"/>
          <w:szCs w:val="22"/>
        </w:rPr>
        <w:t>Michael Gavin</w:t>
      </w:r>
      <w:r w:rsidR="00732AFE">
        <w:rPr>
          <w:sz w:val="22"/>
          <w:szCs w:val="22"/>
          <w:vertAlign w:val="superscript"/>
        </w:rPr>
        <w:t>2</w:t>
      </w:r>
      <w:r w:rsidR="00732AF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Carlos</w:t>
      </w:r>
      <w:proofErr w:type="spellEnd"/>
      <w:r>
        <w:rPr>
          <w:sz w:val="22"/>
          <w:szCs w:val="22"/>
        </w:rPr>
        <w:t xml:space="preserve"> Botero</w:t>
      </w:r>
      <w:r>
        <w:rPr>
          <w:sz w:val="22"/>
          <w:szCs w:val="22"/>
          <w:vertAlign w:val="superscript"/>
        </w:rPr>
        <w:t>1</w:t>
      </w:r>
    </w:p>
    <w:p w14:paraId="43D4BFDB" w14:textId="77777777" w:rsidR="006C28C8" w:rsidRDefault="006C28C8" w:rsidP="00006614">
      <w:pPr>
        <w:rPr>
          <w:ins w:id="2" w:author="Bruno Vilela" w:date="2017-02-22T13:58:00Z"/>
          <w:rFonts w:ascii="Times New Roman" w:hAnsi="Times New Roman" w:cs="Times New Roman"/>
          <w:sz w:val="22"/>
          <w:szCs w:val="22"/>
          <w:lang w:val="hr-HR"/>
        </w:rPr>
      </w:pPr>
    </w:p>
    <w:p w14:paraId="68CC1347" w14:textId="6CE9A3A2" w:rsidR="00B16984" w:rsidRPr="00B16984" w:rsidRDefault="00B16984" w:rsidP="00B16984">
      <w:pPr>
        <w:rPr>
          <w:rFonts w:ascii="Times New Roman" w:hAnsi="Times New Roman" w:cs="Times New Roman"/>
          <w:sz w:val="22"/>
          <w:szCs w:val="22"/>
          <w:lang w:val="hr-HR"/>
          <w:rPrChange w:id="3" w:author="Bruno Vilela" w:date="2017-02-22T13:58:00Z">
            <w:rPr>
              <w:lang w:val="hr-HR"/>
            </w:rPr>
          </w:rPrChange>
        </w:rPr>
      </w:pPr>
      <w:commentRangeStart w:id="4"/>
      <w:ins w:id="5" w:author="Bruno Vilela" w:date="2017-02-22T13:58:00Z">
        <w:r>
          <w:rPr>
            <w:rFonts w:ascii="Times New Roman" w:hAnsi="Times New Roman" w:cs="Times New Roman"/>
            <w:sz w:val="22"/>
            <w:szCs w:val="22"/>
            <w:lang w:val="hr-HR"/>
          </w:rPr>
          <w:t xml:space="preserve">* </w:t>
        </w:r>
        <w:proofErr w:type="spellStart"/>
        <w:r>
          <w:rPr>
            <w:rFonts w:ascii="Times New Roman" w:hAnsi="Times New Roman" w:cs="Times New Roman"/>
            <w:sz w:val="22"/>
            <w:szCs w:val="22"/>
            <w:lang w:val="hr-HR"/>
          </w:rPr>
          <w:t>Join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hr-HR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2"/>
            <w:szCs w:val="22"/>
            <w:lang w:val="hr-HR"/>
          </w:rPr>
          <w:t>first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hr-HR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2"/>
            <w:szCs w:val="22"/>
            <w:lang w:val="hr-HR"/>
          </w:rPr>
          <w:t>authors</w:t>
        </w:r>
        <w:commentRangeEnd w:id="4"/>
        <w:proofErr w:type="spellEnd"/>
        <w:r>
          <w:rPr>
            <w:rStyle w:val="CommentReference"/>
          </w:rPr>
          <w:commentReference w:id="4"/>
        </w:r>
      </w:ins>
    </w:p>
    <w:p w14:paraId="13A6ED50" w14:textId="77777777" w:rsidR="006C28C8" w:rsidRPr="00FF1786" w:rsidRDefault="006C28C8" w:rsidP="00006614">
      <w:pPr>
        <w:pStyle w:val="Authors"/>
        <w:jc w:val="left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vertAlign w:val="superscript"/>
        </w:rPr>
        <w:t>1</w:t>
      </w:r>
      <w:r w:rsidRPr="00FF1786">
        <w:rPr>
          <w:rStyle w:val="AuthorsafiiliationChar"/>
          <w:sz w:val="22"/>
          <w:szCs w:val="22"/>
        </w:rPr>
        <w:t>Washington University, St Louis,</w:t>
      </w:r>
      <w:r w:rsidRPr="00581C74">
        <w:rPr>
          <w:rStyle w:val="AuthorsafiiliationChar"/>
          <w:sz w:val="22"/>
          <w:szCs w:val="22"/>
          <w:lang w:val="en-US" w:eastAsia="ja-JP"/>
        </w:rPr>
        <w:t xml:space="preserve"> </w:t>
      </w:r>
      <w:r w:rsidRPr="00FF1786">
        <w:rPr>
          <w:rStyle w:val="AuthorsafiiliationChar"/>
          <w:sz w:val="22"/>
          <w:szCs w:val="22"/>
          <w:lang w:val="en-US" w:eastAsia="ja-JP"/>
        </w:rPr>
        <w:t>63136</w:t>
      </w:r>
      <w:r>
        <w:rPr>
          <w:rStyle w:val="AuthorsafiiliationChar"/>
          <w:sz w:val="22"/>
          <w:szCs w:val="22"/>
          <w:lang w:val="en-US" w:eastAsia="ja-JP"/>
        </w:rPr>
        <w:t>,</w:t>
      </w:r>
      <w:r w:rsidRPr="00FF1786">
        <w:rPr>
          <w:rStyle w:val="AuthorsafiiliationChar"/>
          <w:sz w:val="22"/>
          <w:szCs w:val="22"/>
        </w:rPr>
        <w:t xml:space="preserve"> </w:t>
      </w:r>
      <w:r w:rsidRPr="00FF1786">
        <w:rPr>
          <w:rStyle w:val="AuthorsafiiliationChar"/>
          <w:rFonts w:hint="eastAsia"/>
          <w:sz w:val="22"/>
          <w:szCs w:val="22"/>
          <w:lang w:eastAsia="ja-JP"/>
        </w:rPr>
        <w:t>USA</w:t>
      </w:r>
      <w:r w:rsidRPr="00FF1786">
        <w:rPr>
          <w:rStyle w:val="AuthorsafiiliationChar"/>
          <w:sz w:val="22"/>
          <w:szCs w:val="22"/>
          <w:lang w:val="en-US" w:eastAsia="ja-JP"/>
        </w:rPr>
        <w:t xml:space="preserve">, bvilela@wustl.edu, </w:t>
      </w:r>
      <w:r>
        <w:rPr>
          <w:rStyle w:val="AuthorsafiiliationChar"/>
          <w:sz w:val="22"/>
          <w:szCs w:val="22"/>
          <w:lang w:val="en-US" w:eastAsia="ja-JP"/>
        </w:rPr>
        <w:t xml:space="preserve">tuff@wustl.edu, tfristoe@wustl.edu,  </w:t>
      </w:r>
      <w:r w:rsidRPr="00FF1786">
        <w:rPr>
          <w:rStyle w:val="AuthorsafiiliationChar"/>
          <w:sz w:val="22"/>
          <w:szCs w:val="22"/>
          <w:lang w:val="en-US" w:eastAsia="ja-JP"/>
        </w:rPr>
        <w:t>cbotero@wustl.edu</w:t>
      </w:r>
    </w:p>
    <w:p w14:paraId="05EABF21" w14:textId="77777777" w:rsidR="006C28C8" w:rsidRDefault="006C28C8" w:rsidP="00006614">
      <w:pPr>
        <w:pStyle w:val="Authors"/>
        <w:jc w:val="left"/>
        <w:rPr>
          <w:rStyle w:val="AuthorsafiiliationChar"/>
          <w:sz w:val="22"/>
          <w:szCs w:val="22"/>
          <w:lang w:val="en-US" w:eastAsia="ja-JP"/>
        </w:rPr>
      </w:pPr>
      <w:r>
        <w:rPr>
          <w:sz w:val="22"/>
          <w:szCs w:val="22"/>
          <w:vertAlign w:val="superscript"/>
        </w:rPr>
        <w:t>2</w:t>
      </w:r>
      <w:r>
        <w:rPr>
          <w:rStyle w:val="AuthorsafiiliationChar"/>
          <w:sz w:val="22"/>
          <w:szCs w:val="22"/>
        </w:rPr>
        <w:t>Colorado State University</w:t>
      </w:r>
      <w:r w:rsidRPr="009C1DD2">
        <w:rPr>
          <w:rStyle w:val="AuthorsafiiliationChar"/>
          <w:sz w:val="22"/>
          <w:szCs w:val="22"/>
        </w:rPr>
        <w:t xml:space="preserve">, </w:t>
      </w:r>
      <w:r>
        <w:rPr>
          <w:rStyle w:val="AuthorsafiiliationChar"/>
          <w:sz w:val="22"/>
          <w:szCs w:val="22"/>
        </w:rPr>
        <w:t xml:space="preserve">Fort </w:t>
      </w:r>
      <w:proofErr w:type="spellStart"/>
      <w:r>
        <w:rPr>
          <w:rStyle w:val="AuthorsafiiliationChar"/>
          <w:sz w:val="22"/>
          <w:szCs w:val="22"/>
        </w:rPr>
        <w:t>Collins</w:t>
      </w:r>
      <w:proofErr w:type="spellEnd"/>
      <w:r>
        <w:rPr>
          <w:rStyle w:val="AuthorsafiiliationChar"/>
          <w:sz w:val="22"/>
          <w:szCs w:val="22"/>
        </w:rPr>
        <w:t>,</w:t>
      </w:r>
      <w:r w:rsidRPr="00581C74">
        <w:rPr>
          <w:rStyle w:val="AuthorsafiiliationChar"/>
          <w:sz w:val="22"/>
          <w:szCs w:val="22"/>
          <w:lang w:val="en-US" w:eastAsia="ja-JP"/>
        </w:rPr>
        <w:t xml:space="preserve"> </w:t>
      </w:r>
      <w:r>
        <w:rPr>
          <w:rStyle w:val="AuthorsafiiliationChar"/>
          <w:sz w:val="22"/>
          <w:szCs w:val="22"/>
          <w:lang w:val="en-US" w:eastAsia="ja-JP"/>
        </w:rPr>
        <w:t>80523,</w:t>
      </w:r>
      <w:r>
        <w:rPr>
          <w:rStyle w:val="AuthorsafiiliationChar"/>
          <w:sz w:val="22"/>
          <w:szCs w:val="22"/>
        </w:rPr>
        <w:t xml:space="preserve"> USA</w:t>
      </w:r>
      <w:r>
        <w:rPr>
          <w:rStyle w:val="AuthorsafiiliationChar"/>
          <w:sz w:val="22"/>
          <w:szCs w:val="22"/>
          <w:lang w:val="en-US" w:eastAsia="ja-JP"/>
        </w:rPr>
        <w:t xml:space="preserve">, Michael.gavin@colostate.edu </w:t>
      </w:r>
      <w:r w:rsidRPr="00FF1786">
        <w:rPr>
          <w:rStyle w:val="AuthorsafiiliationChar"/>
          <w:sz w:val="22"/>
          <w:szCs w:val="22"/>
          <w:lang w:val="en-US" w:eastAsia="ja-JP"/>
        </w:rPr>
        <w:t>patrick.kavanagh@colostate.edu</w:t>
      </w:r>
      <w:r>
        <w:rPr>
          <w:rStyle w:val="AuthorsafiiliationChar"/>
          <w:sz w:val="22"/>
          <w:szCs w:val="22"/>
          <w:lang w:val="en-US" w:eastAsia="ja-JP"/>
        </w:rPr>
        <w:t>, haynie@rams.colostate.edu</w:t>
      </w:r>
    </w:p>
    <w:p w14:paraId="0130B824" w14:textId="491C96A5" w:rsidR="00B16984" w:rsidRPr="006C28C8" w:rsidRDefault="006C28C8" w:rsidP="00006614">
      <w:pPr>
        <w:rPr>
          <w:rFonts w:ascii="Times" w:hAnsi="Times"/>
          <w:i/>
          <w:sz w:val="22"/>
          <w:lang w:eastAsia="ja-JP"/>
        </w:rPr>
      </w:pPr>
      <w:r>
        <w:rPr>
          <w:sz w:val="22"/>
          <w:szCs w:val="22"/>
          <w:vertAlign w:val="superscript"/>
        </w:rPr>
        <w:t>3</w:t>
      </w:r>
      <w:r w:rsidRPr="00CC3A6D">
        <w:rPr>
          <w:rFonts w:ascii="Times" w:hAnsi="Times"/>
          <w:i/>
          <w:sz w:val="22"/>
          <w:lang w:eastAsia="ja-JP"/>
        </w:rPr>
        <w:t xml:space="preserve">Department of Linguistic and Cultural Evolution, Max Planck Institute for </w:t>
      </w:r>
      <w:r w:rsidR="00126AB0">
        <w:rPr>
          <w:rFonts w:ascii="Times" w:hAnsi="Times"/>
          <w:i/>
          <w:sz w:val="22"/>
          <w:lang w:eastAsia="ja-JP"/>
        </w:rPr>
        <w:t>the science of human history</w:t>
      </w:r>
      <w:r w:rsidRPr="00CC3A6D">
        <w:rPr>
          <w:rFonts w:ascii="Times" w:hAnsi="Times"/>
          <w:i/>
          <w:sz w:val="22"/>
          <w:lang w:eastAsia="ja-JP"/>
        </w:rPr>
        <w:t>, 07745 Jena, Germany</w:t>
      </w:r>
      <w:r>
        <w:rPr>
          <w:rFonts w:ascii="Times" w:hAnsi="Times"/>
          <w:i/>
          <w:sz w:val="22"/>
          <w:lang w:eastAsia="ja-JP"/>
        </w:rPr>
        <w:t xml:space="preserve">, </w:t>
      </w:r>
      <w:ins w:id="6" w:author="Bruno Vilela" w:date="2017-02-22T13:57:00Z">
        <w:r w:rsidR="00B16984">
          <w:rPr>
            <w:rFonts w:ascii="Times" w:hAnsi="Times"/>
            <w:i/>
            <w:sz w:val="22"/>
            <w:lang w:eastAsia="ja-JP"/>
          </w:rPr>
          <w:fldChar w:fldCharType="begin"/>
        </w:r>
        <w:r w:rsidR="00B16984">
          <w:rPr>
            <w:rFonts w:ascii="Times" w:hAnsi="Times"/>
            <w:i/>
            <w:sz w:val="22"/>
            <w:lang w:eastAsia="ja-JP"/>
          </w:rPr>
          <w:instrText xml:space="preserve"> HYPERLINK "mailto:</w:instrText>
        </w:r>
      </w:ins>
      <w:r w:rsidR="00B16984" w:rsidRPr="00CC3A6D">
        <w:rPr>
          <w:rFonts w:ascii="Times" w:hAnsi="Times"/>
          <w:i/>
          <w:sz w:val="22"/>
          <w:lang w:eastAsia="ja-JP"/>
        </w:rPr>
        <w:instrText>gray@shh.mpg.de</w:instrText>
      </w:r>
      <w:ins w:id="7" w:author="Bruno Vilela" w:date="2017-02-22T13:57:00Z">
        <w:r w:rsidR="00B16984">
          <w:rPr>
            <w:rFonts w:ascii="Times" w:hAnsi="Times"/>
            <w:i/>
            <w:sz w:val="22"/>
            <w:lang w:eastAsia="ja-JP"/>
          </w:rPr>
          <w:instrText xml:space="preserve">" </w:instrText>
        </w:r>
        <w:r w:rsidR="00B16984">
          <w:rPr>
            <w:rFonts w:ascii="Times" w:hAnsi="Times"/>
            <w:i/>
            <w:sz w:val="22"/>
            <w:lang w:eastAsia="ja-JP"/>
          </w:rPr>
          <w:fldChar w:fldCharType="separate"/>
        </w:r>
      </w:ins>
      <w:r w:rsidR="00B16984" w:rsidRPr="002B66B2">
        <w:rPr>
          <w:rStyle w:val="Hyperlink"/>
          <w:rFonts w:ascii="Times" w:hAnsi="Times"/>
          <w:i/>
          <w:sz w:val="22"/>
          <w:lang w:eastAsia="ja-JP"/>
        </w:rPr>
        <w:t>gray@shh.mpg.de</w:t>
      </w:r>
      <w:ins w:id="8" w:author="Bruno Vilela" w:date="2017-02-22T13:57:00Z">
        <w:r w:rsidR="00B16984">
          <w:rPr>
            <w:rFonts w:ascii="Times" w:hAnsi="Times"/>
            <w:i/>
            <w:sz w:val="22"/>
            <w:lang w:eastAsia="ja-JP"/>
          </w:rPr>
          <w:fldChar w:fldCharType="end"/>
        </w:r>
      </w:ins>
    </w:p>
    <w:p w14:paraId="45356EDE" w14:textId="77777777" w:rsidR="006C28C8" w:rsidRPr="004B1D6F" w:rsidRDefault="006C28C8" w:rsidP="00006614">
      <w:pPr>
        <w:rPr>
          <w:rFonts w:ascii="Helvetica" w:hAnsi="Helvetica"/>
        </w:rPr>
      </w:pPr>
    </w:p>
    <w:p w14:paraId="14591DF8" w14:textId="77777777" w:rsidR="003C48C6" w:rsidRPr="004B1D6F" w:rsidRDefault="003C48C6" w:rsidP="00006614">
      <w:pPr>
        <w:rPr>
          <w:rFonts w:ascii="Helvetica" w:hAnsi="Helvetica"/>
        </w:rPr>
      </w:pPr>
      <w:r w:rsidRPr="004B1D6F">
        <w:rPr>
          <w:rFonts w:ascii="Helvetica" w:hAnsi="Helvetica"/>
        </w:rPr>
        <w:t>Intro/methods (200 words)</w:t>
      </w:r>
    </w:p>
    <w:p w14:paraId="4502F092" w14:textId="6D5F8396" w:rsidR="00682183" w:rsidRDefault="005C211C" w:rsidP="001451AA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="00C6303C">
        <w:rPr>
          <w:rFonts w:ascii="Helvetica" w:hAnsi="Helvetica"/>
        </w:rPr>
        <w:t>A</w:t>
      </w:r>
      <w:r>
        <w:rPr>
          <w:rFonts w:ascii="Helvetica" w:hAnsi="Helvetica"/>
        </w:rPr>
        <w:t xml:space="preserve"> long-standing </w:t>
      </w:r>
      <w:r w:rsidR="00C6303C">
        <w:rPr>
          <w:rFonts w:ascii="Helvetica" w:hAnsi="Helvetica"/>
        </w:rPr>
        <w:t>debate</w:t>
      </w:r>
      <w:r>
        <w:rPr>
          <w:rFonts w:ascii="Helvetica" w:hAnsi="Helvetica"/>
        </w:rPr>
        <w:t xml:space="preserve"> </w:t>
      </w:r>
      <w:r w:rsidR="00C6303C">
        <w:rPr>
          <w:rFonts w:ascii="Helvetica" w:hAnsi="Helvetica"/>
        </w:rPr>
        <w:t xml:space="preserve">continues </w:t>
      </w:r>
      <w:r>
        <w:rPr>
          <w:rFonts w:ascii="Helvetica" w:hAnsi="Helvetica"/>
        </w:rPr>
        <w:t xml:space="preserve">between two </w:t>
      </w:r>
      <w:r w:rsidR="00C6303C">
        <w:rPr>
          <w:rFonts w:ascii="Helvetica" w:hAnsi="Helvetica"/>
        </w:rPr>
        <w:t xml:space="preserve">competing </w:t>
      </w:r>
      <w:r>
        <w:rPr>
          <w:rFonts w:ascii="Helvetica" w:hAnsi="Helvetica"/>
        </w:rPr>
        <w:t xml:space="preserve">hypotheses for how </w:t>
      </w:r>
      <w:r w:rsidR="00C159DA">
        <w:rPr>
          <w:rFonts w:ascii="Helvetica" w:hAnsi="Helvetica"/>
        </w:rPr>
        <w:t>the domestication of plants and animals (</w:t>
      </w:r>
      <w:commentRangeStart w:id="9"/>
      <w:r w:rsidR="00C159DA">
        <w:rPr>
          <w:rFonts w:ascii="Helvetica" w:hAnsi="Helvetica"/>
        </w:rPr>
        <w:t>agriculture</w:t>
      </w:r>
      <w:commentRangeEnd w:id="9"/>
      <w:r w:rsidR="00B16984">
        <w:rPr>
          <w:rStyle w:val="CommentReference"/>
        </w:rPr>
        <w:commentReference w:id="9"/>
      </w:r>
      <w:r w:rsidR="00C159DA">
        <w:rPr>
          <w:rFonts w:ascii="Helvetica" w:hAnsi="Helvetica"/>
        </w:rPr>
        <w:t>)</w:t>
      </w:r>
      <w:r w:rsidR="00B36F48">
        <w:rPr>
          <w:rFonts w:ascii="Helvetica" w:hAnsi="Helvetica"/>
        </w:rPr>
        <w:t xml:space="preserve"> </w:t>
      </w:r>
      <w:r>
        <w:rPr>
          <w:rFonts w:ascii="Helvetica" w:hAnsi="Helvetica"/>
        </w:rPr>
        <w:t>spread across the globe.</w:t>
      </w:r>
      <w:r w:rsidR="00C6303C">
        <w:rPr>
          <w:rFonts w:ascii="Helvetica" w:hAnsi="Helvetica"/>
        </w:rPr>
        <w:t xml:space="preserve"> </w:t>
      </w:r>
      <w:r w:rsidR="00FD40FE">
        <w:rPr>
          <w:rFonts w:ascii="Helvetica" w:hAnsi="Helvetica"/>
        </w:rPr>
        <w:t>Diffusion hypotheses suggest</w:t>
      </w:r>
      <w:r w:rsidR="004E4EEC">
        <w:rPr>
          <w:rFonts w:ascii="Helvetica" w:hAnsi="Helvetica"/>
        </w:rPr>
        <w:t xml:space="preserve"> </w:t>
      </w:r>
      <w:r w:rsidR="00C159DA">
        <w:rPr>
          <w:rFonts w:ascii="Helvetica" w:hAnsi="Helvetica"/>
        </w:rPr>
        <w:t xml:space="preserve">that the ideas and technology </w:t>
      </w:r>
      <w:r w:rsidR="004577D9">
        <w:rPr>
          <w:rFonts w:ascii="Helvetica" w:hAnsi="Helvetica"/>
        </w:rPr>
        <w:t>necessary for agriculture were shared</w:t>
      </w:r>
      <w:r w:rsidR="004E4EEC">
        <w:rPr>
          <w:rFonts w:ascii="Helvetica" w:hAnsi="Helvetica"/>
        </w:rPr>
        <w:t xml:space="preserve"> between neighboring societies</w:t>
      </w:r>
      <w:r w:rsidR="004577D9">
        <w:rPr>
          <w:rFonts w:ascii="Helvetica" w:hAnsi="Helvetica"/>
        </w:rPr>
        <w:t>, while t</w:t>
      </w:r>
      <w:r w:rsidR="00A80704">
        <w:rPr>
          <w:rFonts w:ascii="Helvetica" w:hAnsi="Helvetica"/>
        </w:rPr>
        <w:t xml:space="preserve">akeover </w:t>
      </w:r>
      <w:r w:rsidR="00FD40FE">
        <w:rPr>
          <w:rFonts w:ascii="Helvetica" w:hAnsi="Helvetica"/>
        </w:rPr>
        <w:t>hypotheses suggest</w:t>
      </w:r>
      <w:r w:rsidR="004E4EEC">
        <w:rPr>
          <w:rFonts w:ascii="Helvetica" w:hAnsi="Helvetica"/>
        </w:rPr>
        <w:t xml:space="preserve"> </w:t>
      </w:r>
      <w:r w:rsidR="004577D9">
        <w:rPr>
          <w:rFonts w:ascii="Helvetica" w:hAnsi="Helvetica"/>
        </w:rPr>
        <w:t>agriculture</w:t>
      </w:r>
      <w:r w:rsidR="00FD40FE">
        <w:rPr>
          <w:rFonts w:ascii="Helvetica" w:hAnsi="Helvetica"/>
        </w:rPr>
        <w:t xml:space="preserve"> spread through the</w:t>
      </w:r>
      <w:r w:rsidR="004E4EEC">
        <w:rPr>
          <w:rFonts w:ascii="Helvetica" w:hAnsi="Helvetica"/>
        </w:rPr>
        <w:t xml:space="preserve"> forceful displacement of </w:t>
      </w:r>
      <w:r w:rsidR="00FD40FE">
        <w:rPr>
          <w:rFonts w:ascii="Helvetica" w:hAnsi="Helvetica"/>
        </w:rPr>
        <w:t>neighboring</w:t>
      </w:r>
      <w:r w:rsidR="004E4EEC">
        <w:rPr>
          <w:rFonts w:ascii="Helvetica" w:hAnsi="Helvetica"/>
        </w:rPr>
        <w:t xml:space="preserve"> societies. The debate between these two hyp</w:t>
      </w:r>
      <w:r w:rsidR="00A80704">
        <w:rPr>
          <w:rFonts w:ascii="Helvetica" w:hAnsi="Helvetica"/>
        </w:rPr>
        <w:t>o</w:t>
      </w:r>
      <w:r w:rsidR="004E4EEC">
        <w:rPr>
          <w:rFonts w:ascii="Helvetica" w:hAnsi="Helvetica"/>
        </w:rPr>
        <w:t>theses</w:t>
      </w:r>
      <w:r w:rsidR="00CC3F24">
        <w:rPr>
          <w:rFonts w:ascii="Helvetica" w:hAnsi="Helvetica"/>
        </w:rPr>
        <w:t xml:space="preserve"> remains unsettled because </w:t>
      </w:r>
      <w:r w:rsidR="00C6303C">
        <w:rPr>
          <w:rFonts w:ascii="Helvetica" w:hAnsi="Helvetica"/>
        </w:rPr>
        <w:t xml:space="preserve">previous efforts to disentangle these </w:t>
      </w:r>
      <w:r w:rsidR="005E7D11">
        <w:rPr>
          <w:rFonts w:ascii="Helvetica" w:hAnsi="Helvetica"/>
        </w:rPr>
        <w:t>mechanisms</w:t>
      </w:r>
      <w:r w:rsidR="00C6303C">
        <w:rPr>
          <w:rFonts w:ascii="Helvetica" w:hAnsi="Helvetica"/>
        </w:rPr>
        <w:t xml:space="preserve"> have relied on </w:t>
      </w:r>
      <w:r w:rsidR="00FD40FE">
        <w:rPr>
          <w:rFonts w:ascii="Helvetica" w:hAnsi="Helvetica"/>
        </w:rPr>
        <w:t xml:space="preserve">subjective interpretations of </w:t>
      </w:r>
      <w:r w:rsidR="00C6303C">
        <w:rPr>
          <w:rFonts w:ascii="Helvetica" w:hAnsi="Helvetica"/>
        </w:rPr>
        <w:t xml:space="preserve">historical texts and </w:t>
      </w:r>
      <w:commentRangeStart w:id="10"/>
      <w:ins w:id="11" w:author="Bruno Vilela" w:date="2017-02-22T13:46:00Z">
        <w:r w:rsidR="00E32022">
          <w:rPr>
            <w:rFonts w:ascii="Helvetica" w:hAnsi="Helvetica"/>
          </w:rPr>
          <w:t>society specific</w:t>
        </w:r>
      </w:ins>
      <w:commentRangeEnd w:id="10"/>
      <w:ins w:id="12" w:author="Bruno Vilela" w:date="2017-02-22T13:47:00Z">
        <w:r w:rsidR="00E32022">
          <w:rPr>
            <w:rStyle w:val="CommentReference"/>
          </w:rPr>
          <w:commentReference w:id="10"/>
        </w:r>
      </w:ins>
      <w:ins w:id="13" w:author="Bruno Vilela" w:date="2017-02-22T13:46:00Z">
        <w:r w:rsidR="00E32022">
          <w:rPr>
            <w:rFonts w:ascii="Helvetica" w:hAnsi="Helvetica"/>
          </w:rPr>
          <w:t xml:space="preserve"> </w:t>
        </w:r>
      </w:ins>
      <w:commentRangeStart w:id="14"/>
      <w:r w:rsidR="00C6303C">
        <w:rPr>
          <w:rFonts w:ascii="Helvetica" w:hAnsi="Helvetica"/>
        </w:rPr>
        <w:t xml:space="preserve">archeological </w:t>
      </w:r>
      <w:commentRangeEnd w:id="14"/>
      <w:r w:rsidR="00E32022">
        <w:rPr>
          <w:rStyle w:val="CommentReference"/>
        </w:rPr>
        <w:commentReference w:id="14"/>
      </w:r>
      <w:r w:rsidR="00C6303C">
        <w:rPr>
          <w:rFonts w:ascii="Helvetica" w:hAnsi="Helvetica"/>
        </w:rPr>
        <w:t xml:space="preserve">data alone. We go beyond those limited data and distinguish between these competing hypotheses using </w:t>
      </w:r>
      <w:r w:rsidR="004E4EEC">
        <w:rPr>
          <w:rFonts w:ascii="Helvetica" w:hAnsi="Helvetica"/>
        </w:rPr>
        <w:t xml:space="preserve">the </w:t>
      </w:r>
      <w:r w:rsidR="00795832">
        <w:rPr>
          <w:rFonts w:ascii="Helvetica" w:hAnsi="Helvetica"/>
        </w:rPr>
        <w:t xml:space="preserve">quantitative </w:t>
      </w:r>
      <w:r w:rsidR="004E4EEC">
        <w:rPr>
          <w:rFonts w:ascii="Helvetica" w:hAnsi="Helvetica"/>
        </w:rPr>
        <w:t xml:space="preserve">tools of </w:t>
      </w:r>
      <w:r w:rsidR="00A80704">
        <w:rPr>
          <w:rFonts w:ascii="Helvetica" w:hAnsi="Helvetica"/>
        </w:rPr>
        <w:t xml:space="preserve">spatial ecology, </w:t>
      </w:r>
      <w:r w:rsidR="004577D9">
        <w:rPr>
          <w:rFonts w:ascii="Helvetica" w:hAnsi="Helvetica"/>
        </w:rPr>
        <w:t>phylogenetic methods</w:t>
      </w:r>
      <w:r w:rsidR="00CF72C9">
        <w:rPr>
          <w:rFonts w:ascii="Helvetica" w:hAnsi="Helvetica"/>
        </w:rPr>
        <w:t xml:space="preserve">, </w:t>
      </w:r>
      <w:r w:rsidR="00C6303C">
        <w:rPr>
          <w:rFonts w:ascii="Helvetica" w:hAnsi="Helvetica"/>
        </w:rPr>
        <w:t>niche reconstruction</w:t>
      </w:r>
      <w:r w:rsidR="00CF72C9">
        <w:rPr>
          <w:rFonts w:ascii="Helvetica" w:hAnsi="Helvetica"/>
        </w:rPr>
        <w:t>, and machine learning</w:t>
      </w:r>
      <w:r w:rsidR="004C2168">
        <w:rPr>
          <w:rFonts w:ascii="Helvetica" w:hAnsi="Helvetica"/>
        </w:rPr>
        <w:t xml:space="preserve">. </w:t>
      </w:r>
    </w:p>
    <w:p w14:paraId="7B66D105" w14:textId="31F6ADB1" w:rsidR="005209D8" w:rsidRPr="001451AA" w:rsidRDefault="00795832" w:rsidP="001451AA">
      <w:pPr>
        <w:ind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We</w:t>
      </w:r>
      <w:r w:rsidRPr="00795832">
        <w:rPr>
          <w:rFonts w:ascii="Helvetica" w:hAnsi="Helvetica" w:cs="Times New Roman"/>
          <w:color w:val="000000" w:themeColor="text1"/>
        </w:rPr>
        <w:t xml:space="preserve"> </w:t>
      </w:r>
      <w:r w:rsidR="00FD40FE">
        <w:rPr>
          <w:rFonts w:ascii="Helvetica" w:hAnsi="Helvetica" w:cs="Times New Roman"/>
          <w:color w:val="000000" w:themeColor="text1"/>
        </w:rPr>
        <w:t>test these two hypotheses</w:t>
      </w:r>
      <w:r w:rsidR="00951DBC">
        <w:rPr>
          <w:rFonts w:ascii="Helvetica" w:hAnsi="Helvetica" w:cs="Times New Roman"/>
          <w:color w:val="000000" w:themeColor="text1"/>
        </w:rPr>
        <w:t xml:space="preserve"> by </w:t>
      </w:r>
      <w:r w:rsidR="004577D9">
        <w:rPr>
          <w:rFonts w:ascii="Helvetica" w:hAnsi="Helvetica" w:cs="Times New Roman"/>
          <w:color w:val="000000" w:themeColor="text1"/>
        </w:rPr>
        <w:t xml:space="preserve">comparing the spatial and phylogenetic distribution of known human cultures </w:t>
      </w:r>
      <w:r w:rsidR="00FB00AB">
        <w:rPr>
          <w:rFonts w:ascii="Helvetica" w:hAnsi="Helvetica" w:cs="Times New Roman"/>
          <w:color w:val="000000" w:themeColor="text1"/>
        </w:rPr>
        <w:t xml:space="preserve">against 4 types of simulated spatial and phylogenetic </w:t>
      </w:r>
      <w:r w:rsidR="00DA3412">
        <w:rPr>
          <w:rFonts w:ascii="Helvetica" w:hAnsi="Helvetica" w:cs="Times New Roman"/>
          <w:color w:val="000000" w:themeColor="text1"/>
        </w:rPr>
        <w:t>models</w:t>
      </w:r>
      <w:r w:rsidR="00FB00AB">
        <w:rPr>
          <w:rFonts w:ascii="Helvetica" w:hAnsi="Helvetica" w:cs="Times New Roman"/>
          <w:color w:val="000000" w:themeColor="text1"/>
        </w:rPr>
        <w:t xml:space="preserve"> using different mechanisms of idea transmission</w:t>
      </w:r>
      <w:r w:rsidR="00CF1C75">
        <w:rPr>
          <w:rFonts w:ascii="Helvetica" w:hAnsi="Helvetica" w:cs="Times New Roman"/>
          <w:color w:val="000000" w:themeColor="text1"/>
        </w:rPr>
        <w:t xml:space="preserve">: </w:t>
      </w:r>
      <w:r w:rsidR="00682183">
        <w:rPr>
          <w:rFonts w:ascii="Helvetica" w:hAnsi="Helvetica" w:cs="Times New Roman"/>
          <w:color w:val="000000" w:themeColor="text1"/>
        </w:rPr>
        <w:t>inheritance only</w:t>
      </w:r>
      <w:r w:rsidR="00CF1C75">
        <w:rPr>
          <w:rFonts w:ascii="Helvetica" w:hAnsi="Helvetica" w:cs="Times New Roman"/>
          <w:color w:val="000000" w:themeColor="text1"/>
        </w:rPr>
        <w:t xml:space="preserve">, </w:t>
      </w:r>
      <w:r w:rsidR="00682183">
        <w:rPr>
          <w:rFonts w:ascii="Helvetica" w:hAnsi="Helvetica" w:cs="Times New Roman"/>
          <w:color w:val="000000" w:themeColor="text1"/>
        </w:rPr>
        <w:t xml:space="preserve">inheritance </w:t>
      </w:r>
      <w:r w:rsidR="00990FFE">
        <w:rPr>
          <w:rFonts w:ascii="Helvetica" w:hAnsi="Helvetica" w:cs="Times New Roman"/>
          <w:color w:val="000000" w:themeColor="text1"/>
        </w:rPr>
        <w:t>plus</w:t>
      </w:r>
      <w:r w:rsidR="00682183">
        <w:rPr>
          <w:rFonts w:ascii="Helvetica" w:hAnsi="Helvetica" w:cs="Times New Roman"/>
          <w:color w:val="000000" w:themeColor="text1"/>
        </w:rPr>
        <w:t xml:space="preserve"> diffusion</w:t>
      </w:r>
      <w:r w:rsidR="00CF1C75">
        <w:rPr>
          <w:rFonts w:ascii="Helvetica" w:hAnsi="Helvetica" w:cs="Times New Roman"/>
          <w:color w:val="000000" w:themeColor="text1"/>
        </w:rPr>
        <w:t xml:space="preserve">, </w:t>
      </w:r>
      <w:r w:rsidR="00682183">
        <w:rPr>
          <w:rFonts w:ascii="Helvetica" w:hAnsi="Helvetica" w:cs="Times New Roman"/>
          <w:color w:val="000000" w:themeColor="text1"/>
        </w:rPr>
        <w:t xml:space="preserve">inheritance </w:t>
      </w:r>
      <w:r w:rsidR="00990FFE">
        <w:rPr>
          <w:rFonts w:ascii="Helvetica" w:hAnsi="Helvetica" w:cs="Times New Roman"/>
          <w:color w:val="000000" w:themeColor="text1"/>
        </w:rPr>
        <w:t>plus</w:t>
      </w:r>
      <w:r w:rsidR="00682183">
        <w:rPr>
          <w:rFonts w:ascii="Helvetica" w:hAnsi="Helvetica" w:cs="Times New Roman"/>
          <w:color w:val="000000" w:themeColor="text1"/>
        </w:rPr>
        <w:t xml:space="preserve"> takeover</w:t>
      </w:r>
      <w:r w:rsidR="00CF1C75">
        <w:rPr>
          <w:rFonts w:ascii="Helvetica" w:hAnsi="Helvetica" w:cs="Times New Roman"/>
          <w:color w:val="000000" w:themeColor="text1"/>
        </w:rPr>
        <w:t>, or</w:t>
      </w:r>
      <w:r w:rsidR="004C2168">
        <w:rPr>
          <w:rFonts w:ascii="Helvetica" w:hAnsi="Helvetica"/>
        </w:rPr>
        <w:t xml:space="preserve"> </w:t>
      </w:r>
      <w:r w:rsidR="00221A9C">
        <w:rPr>
          <w:rFonts w:ascii="Helvetica" w:hAnsi="Helvetica" w:cs="Times New Roman"/>
          <w:color w:val="000000" w:themeColor="text1"/>
        </w:rPr>
        <w:t>inheritance</w:t>
      </w:r>
      <w:r w:rsidR="00990FFE">
        <w:rPr>
          <w:rFonts w:ascii="Helvetica" w:hAnsi="Helvetica" w:cs="Times New Roman"/>
          <w:color w:val="000000" w:themeColor="text1"/>
        </w:rPr>
        <w:t xml:space="preserve"> plus both diffusion and takeover</w:t>
      </w:r>
      <w:r w:rsidRPr="00795832">
        <w:rPr>
          <w:rFonts w:ascii="Helvetica" w:hAnsi="Helvetica" w:cs="Times New Roman"/>
          <w:color w:val="000000" w:themeColor="text1"/>
        </w:rPr>
        <w:t xml:space="preserve">. </w:t>
      </w:r>
      <w:r w:rsidR="00DA3412">
        <w:rPr>
          <w:rFonts w:ascii="Helvetica" w:hAnsi="Helvetica" w:cs="Times New Roman"/>
          <w:color w:val="000000" w:themeColor="text1"/>
        </w:rPr>
        <w:t>We</w:t>
      </w:r>
      <w:r w:rsidR="00B36F48">
        <w:rPr>
          <w:rFonts w:ascii="Helvetica" w:hAnsi="Helvetica" w:cs="Times New Roman"/>
          <w:color w:val="000000" w:themeColor="text1"/>
        </w:rPr>
        <w:t xml:space="preserve"> </w:t>
      </w:r>
      <w:r w:rsidR="005F1CBD">
        <w:rPr>
          <w:rFonts w:ascii="Helvetica" w:hAnsi="Helvetica" w:cs="Times New Roman"/>
          <w:color w:val="000000" w:themeColor="text1"/>
        </w:rPr>
        <w:t>calculated</w:t>
      </w:r>
      <w:r w:rsidR="00B36F48">
        <w:rPr>
          <w:rFonts w:ascii="Helvetica" w:hAnsi="Helvetica" w:cs="Times New Roman"/>
          <w:color w:val="000000" w:themeColor="text1"/>
        </w:rPr>
        <w:t xml:space="preserve"> </w:t>
      </w:r>
      <w:r w:rsidR="00B36F48" w:rsidRPr="00795832">
        <w:rPr>
          <w:rFonts w:ascii="Helvetica" w:hAnsi="Helvetica" w:cs="Times New Roman"/>
          <w:color w:val="000000" w:themeColor="text1"/>
        </w:rPr>
        <w:t>11 highly-targeted phylogenetic and spatial statistics</w:t>
      </w:r>
      <w:r w:rsidR="00B36F48">
        <w:rPr>
          <w:rFonts w:ascii="Helvetica" w:hAnsi="Helvetica" w:cs="Times New Roman"/>
          <w:color w:val="000000" w:themeColor="text1"/>
        </w:rPr>
        <w:t xml:space="preserve"> from </w:t>
      </w:r>
      <w:r w:rsidR="00CF1C75">
        <w:rPr>
          <w:rFonts w:ascii="Helvetica" w:hAnsi="Helvetica" w:cs="Times New Roman"/>
          <w:color w:val="000000" w:themeColor="text1"/>
        </w:rPr>
        <w:t>more than 100k</w:t>
      </w:r>
      <w:r w:rsidRPr="00795832">
        <w:rPr>
          <w:rFonts w:ascii="Helvetica" w:hAnsi="Helvetica" w:cs="Times New Roman"/>
          <w:color w:val="000000" w:themeColor="text1"/>
        </w:rPr>
        <w:t xml:space="preserve"> </w:t>
      </w:r>
      <w:r w:rsidR="00FB00AB">
        <w:rPr>
          <w:rFonts w:ascii="Helvetica" w:hAnsi="Helvetica" w:cs="Times New Roman"/>
          <w:color w:val="000000" w:themeColor="text1"/>
        </w:rPr>
        <w:t xml:space="preserve">replicate </w:t>
      </w:r>
      <w:r w:rsidRPr="00795832">
        <w:rPr>
          <w:rFonts w:ascii="Helvetica" w:hAnsi="Helvetica" w:cs="Times New Roman"/>
          <w:color w:val="000000" w:themeColor="text1"/>
        </w:rPr>
        <w:t>simulation</w:t>
      </w:r>
      <w:r w:rsidR="00B36F48">
        <w:rPr>
          <w:rFonts w:ascii="Helvetica" w:hAnsi="Helvetica" w:cs="Times New Roman"/>
          <w:color w:val="000000" w:themeColor="text1"/>
        </w:rPr>
        <w:t>s</w:t>
      </w:r>
      <w:r w:rsidR="00DA3412">
        <w:rPr>
          <w:rFonts w:ascii="Helvetica" w:hAnsi="Helvetica" w:cs="Times New Roman"/>
          <w:color w:val="000000" w:themeColor="text1"/>
        </w:rPr>
        <w:t xml:space="preserve"> </w:t>
      </w:r>
      <w:r w:rsidR="00AE399A">
        <w:rPr>
          <w:rFonts w:ascii="Helvetica" w:hAnsi="Helvetica" w:cs="Times New Roman"/>
          <w:color w:val="000000" w:themeColor="text1"/>
        </w:rPr>
        <w:t xml:space="preserve">for each </w:t>
      </w:r>
      <w:r w:rsidR="00DA3412">
        <w:rPr>
          <w:rFonts w:ascii="Helvetica" w:hAnsi="Helvetica" w:cs="Times New Roman"/>
          <w:color w:val="000000" w:themeColor="text1"/>
        </w:rPr>
        <w:t>of those four models</w:t>
      </w:r>
      <w:r w:rsidR="00FB00AB">
        <w:rPr>
          <w:rFonts w:ascii="Helvetica" w:hAnsi="Helvetica" w:cs="Times New Roman"/>
          <w:color w:val="000000" w:themeColor="text1"/>
        </w:rPr>
        <w:t>.</w:t>
      </w:r>
      <w:r w:rsidR="007E47AA">
        <w:rPr>
          <w:rFonts w:ascii="Helvetica" w:hAnsi="Helvetica" w:cs="Times New Roman"/>
          <w:color w:val="000000" w:themeColor="text1"/>
        </w:rPr>
        <w:t xml:space="preserve"> </w:t>
      </w:r>
      <w:r w:rsidR="00FB00AB">
        <w:rPr>
          <w:rFonts w:ascii="Helvetica" w:hAnsi="Helvetica" w:cs="Times New Roman"/>
          <w:color w:val="000000" w:themeColor="text1"/>
        </w:rPr>
        <w:t>A</w:t>
      </w:r>
      <w:r w:rsidR="007D57B4" w:rsidRPr="007D57B4">
        <w:rPr>
          <w:rFonts w:ascii="Helvetica" w:hAnsi="Helvetica" w:cs="Times New Roman"/>
          <w:color w:val="000000" w:themeColor="text1"/>
        </w:rPr>
        <w:t xml:space="preserve"> random forest machine</w:t>
      </w:r>
      <w:r w:rsidR="00B36F48">
        <w:rPr>
          <w:rFonts w:ascii="Helvetica" w:hAnsi="Helvetica" w:cs="Times New Roman"/>
          <w:color w:val="000000" w:themeColor="text1"/>
        </w:rPr>
        <w:t>-</w:t>
      </w:r>
      <w:r w:rsidR="007D57B4" w:rsidRPr="007D57B4">
        <w:rPr>
          <w:rFonts w:ascii="Helvetica" w:hAnsi="Helvetica" w:cs="Times New Roman"/>
          <w:color w:val="000000" w:themeColor="text1"/>
        </w:rPr>
        <w:t xml:space="preserve">learning algorithm </w:t>
      </w:r>
      <w:r w:rsidR="00FB00AB">
        <w:rPr>
          <w:rFonts w:ascii="Helvetica" w:hAnsi="Helvetica" w:cs="Times New Roman"/>
          <w:color w:val="000000" w:themeColor="text1"/>
        </w:rPr>
        <w:t>used those summary statistics to classify the one</w:t>
      </w:r>
      <w:r w:rsidR="00D775D5">
        <w:rPr>
          <w:rFonts w:ascii="Helvetica" w:hAnsi="Helvetica" w:cs="Times New Roman"/>
          <w:color w:val="000000" w:themeColor="text1"/>
        </w:rPr>
        <w:t xml:space="preserve"> </w:t>
      </w:r>
      <w:r w:rsidR="00DA3412">
        <w:rPr>
          <w:rFonts w:ascii="Helvetica" w:hAnsi="Helvetica" w:cs="Times New Roman"/>
          <w:color w:val="000000" w:themeColor="text1"/>
        </w:rPr>
        <w:t xml:space="preserve">know human cultural history as coming from one of those modeled mechanisms. The output from these analyses is a frequency distribution of the number of times the random forest classified the know </w:t>
      </w:r>
      <w:r w:rsidR="00B274EF">
        <w:rPr>
          <w:rFonts w:ascii="Helvetica" w:hAnsi="Helvetica" w:cs="Times New Roman"/>
          <w:color w:val="000000" w:themeColor="text1"/>
        </w:rPr>
        <w:t xml:space="preserve">human </w:t>
      </w:r>
      <w:r w:rsidR="00DA3412">
        <w:rPr>
          <w:rFonts w:ascii="Helvetica" w:hAnsi="Helvetica" w:cs="Times New Roman"/>
          <w:color w:val="000000" w:themeColor="text1"/>
        </w:rPr>
        <w:t xml:space="preserve">history as each of the model types. </w:t>
      </w:r>
    </w:p>
    <w:p w14:paraId="5F9BCF0F" w14:textId="77777777" w:rsidR="002E77FE" w:rsidRDefault="002E77FE" w:rsidP="00006614">
      <w:pPr>
        <w:rPr>
          <w:rFonts w:ascii="Helvetica" w:hAnsi="Helvetica"/>
        </w:rPr>
      </w:pPr>
    </w:p>
    <w:p w14:paraId="1EC23592" w14:textId="77777777" w:rsidR="003C48C6" w:rsidRDefault="003C48C6">
      <w:pPr>
        <w:rPr>
          <w:rFonts w:ascii="Helvetica" w:hAnsi="Helvetica"/>
        </w:rPr>
      </w:pPr>
      <w:r w:rsidRPr="004B1D6F">
        <w:rPr>
          <w:rFonts w:ascii="Helvetica" w:hAnsi="Helvetica"/>
        </w:rPr>
        <w:t>Results/conclusion (200 words)</w:t>
      </w:r>
    </w:p>
    <w:p w14:paraId="42370623" w14:textId="6C5FE529" w:rsidR="005127C7" w:rsidRDefault="002B2CB4" w:rsidP="00890F9E">
      <w:pPr>
        <w:ind w:firstLine="720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 xml:space="preserve">Result show that diffusion was the most likely mode of transmission for </w:t>
      </w:r>
      <w:r w:rsidR="00B36F48">
        <w:rPr>
          <w:rFonts w:ascii="Helvetica" w:hAnsi="Helvetica" w:cs="Times New Roman"/>
          <w:color w:val="000000" w:themeColor="text1"/>
        </w:rPr>
        <w:t>the spread of agriculture</w:t>
      </w:r>
      <w:r w:rsidR="00BA0FEF">
        <w:rPr>
          <w:rFonts w:ascii="Helvetica" w:hAnsi="Helvetica" w:cs="Times New Roman"/>
          <w:color w:val="000000" w:themeColor="text1"/>
        </w:rPr>
        <w:t xml:space="preserve"> with the </w:t>
      </w:r>
      <w:commentRangeStart w:id="15"/>
      <w:r w:rsidR="00025C63">
        <w:rPr>
          <w:rFonts w:ascii="Helvetica" w:hAnsi="Helvetica" w:cs="Times New Roman"/>
          <w:color w:val="000000" w:themeColor="text1"/>
        </w:rPr>
        <w:t xml:space="preserve">inheritance only </w:t>
      </w:r>
      <w:r w:rsidR="00BA0FEF">
        <w:rPr>
          <w:rFonts w:ascii="Helvetica" w:hAnsi="Helvetica" w:cs="Times New Roman"/>
          <w:color w:val="000000" w:themeColor="text1"/>
        </w:rPr>
        <w:t>model as the most likely second choice</w:t>
      </w:r>
      <w:commentRangeEnd w:id="15"/>
      <w:r w:rsidR="00B16984">
        <w:rPr>
          <w:rStyle w:val="CommentReference"/>
        </w:rPr>
        <w:commentReference w:id="15"/>
      </w:r>
      <w:r>
        <w:rPr>
          <w:rFonts w:ascii="Helvetica" w:hAnsi="Helvetica" w:cs="Times New Roman"/>
          <w:color w:val="000000" w:themeColor="text1"/>
        </w:rPr>
        <w:t xml:space="preserve">. </w:t>
      </w:r>
      <w:r w:rsidR="004B1D6F" w:rsidRPr="004B1D6F">
        <w:rPr>
          <w:rFonts w:ascii="Helvetica" w:hAnsi="Helvetica" w:cs="Times New Roman"/>
          <w:color w:val="000000" w:themeColor="text1"/>
        </w:rPr>
        <w:t xml:space="preserve"> </w:t>
      </w:r>
      <w:r w:rsidR="00DA3412">
        <w:rPr>
          <w:rFonts w:ascii="Helvetica" w:hAnsi="Helvetica" w:cs="Times New Roman"/>
          <w:color w:val="000000" w:themeColor="text1"/>
        </w:rPr>
        <w:t>The</w:t>
      </w:r>
      <w:r w:rsidR="00F715C2">
        <w:rPr>
          <w:rFonts w:ascii="Helvetica" w:hAnsi="Helvetica" w:cs="Times New Roman"/>
          <w:color w:val="000000" w:themeColor="text1"/>
        </w:rPr>
        <w:t xml:space="preserve"> random forest algorithm </w:t>
      </w:r>
      <w:r w:rsidR="00DA3D66">
        <w:rPr>
          <w:rFonts w:ascii="Helvetica" w:hAnsi="Helvetica" w:cs="Times New Roman"/>
          <w:color w:val="000000" w:themeColor="text1"/>
        </w:rPr>
        <w:t xml:space="preserve">most frequently </w:t>
      </w:r>
      <w:r w:rsidR="00803C61">
        <w:rPr>
          <w:rFonts w:ascii="Helvetica" w:hAnsi="Helvetica" w:cs="Times New Roman"/>
          <w:color w:val="000000" w:themeColor="text1"/>
        </w:rPr>
        <w:t xml:space="preserve">categorized the known human phylogeny </w:t>
      </w:r>
      <w:r w:rsidR="00696C04">
        <w:rPr>
          <w:rFonts w:ascii="Helvetica" w:hAnsi="Helvetica" w:cs="Times New Roman"/>
          <w:color w:val="000000" w:themeColor="text1"/>
        </w:rPr>
        <w:t xml:space="preserve">as coming from a diffusion simulation and rarely categorized the known history as having come from a takeover </w:t>
      </w:r>
      <w:r w:rsidR="00D54DC5">
        <w:rPr>
          <w:rFonts w:ascii="Helvetica" w:hAnsi="Helvetica" w:cs="Times New Roman"/>
          <w:color w:val="000000" w:themeColor="text1"/>
        </w:rPr>
        <w:t xml:space="preserve">or takeover plus diffusion </w:t>
      </w:r>
      <w:r w:rsidR="008E0E57">
        <w:rPr>
          <w:rFonts w:ascii="Helvetica" w:hAnsi="Helvetica" w:cs="Times New Roman"/>
          <w:color w:val="000000" w:themeColor="text1"/>
        </w:rPr>
        <w:t>model</w:t>
      </w:r>
      <w:r w:rsidR="00696C04">
        <w:rPr>
          <w:rFonts w:ascii="Helvetica" w:hAnsi="Helvetica" w:cs="Times New Roman"/>
          <w:color w:val="000000" w:themeColor="text1"/>
        </w:rPr>
        <w:t xml:space="preserve">. </w:t>
      </w:r>
      <w:r w:rsidR="00890F9E">
        <w:rPr>
          <w:rFonts w:ascii="Helvetica" w:hAnsi="Helvetica" w:cs="Times New Roman"/>
          <w:color w:val="000000" w:themeColor="text1"/>
        </w:rPr>
        <w:t xml:space="preserve">The realized history was often categorized as inheritance only rather than diffusion but the difference between the inheritance only and the diffusion model were significant. </w:t>
      </w:r>
      <w:r w:rsidR="005127C7">
        <w:rPr>
          <w:rFonts w:ascii="Helvetica" w:hAnsi="Helvetica" w:cs="Times New Roman"/>
          <w:color w:val="000000" w:themeColor="text1"/>
        </w:rPr>
        <w:t xml:space="preserve">Of the </w:t>
      </w:r>
      <w:r w:rsidR="008E0E57">
        <w:rPr>
          <w:rFonts w:ascii="Helvetica" w:hAnsi="Helvetica" w:cs="Times New Roman"/>
          <w:color w:val="000000" w:themeColor="text1"/>
        </w:rPr>
        <w:t xml:space="preserve">11 summary </w:t>
      </w:r>
      <w:r w:rsidR="008E0E57">
        <w:rPr>
          <w:rFonts w:ascii="Helvetica" w:hAnsi="Helvetica" w:cs="Times New Roman"/>
          <w:color w:val="000000" w:themeColor="text1"/>
        </w:rPr>
        <w:lastRenderedPageBreak/>
        <w:t xml:space="preserve">statistics, both spatial and phylogenetic </w:t>
      </w:r>
      <w:r w:rsidR="004316F5">
        <w:rPr>
          <w:rFonts w:ascii="Helvetica" w:hAnsi="Helvetica" w:cs="Times New Roman"/>
          <w:color w:val="000000" w:themeColor="text1"/>
        </w:rPr>
        <w:t xml:space="preserve">statistics were equally important to classifying </w:t>
      </w:r>
      <w:bookmarkStart w:id="16" w:name="_GoBack"/>
      <w:bookmarkEnd w:id="16"/>
      <w:r w:rsidR="004316F5">
        <w:rPr>
          <w:rFonts w:ascii="Helvetica" w:hAnsi="Helvetica" w:cs="Times New Roman"/>
          <w:color w:val="000000" w:themeColor="text1"/>
        </w:rPr>
        <w:t xml:space="preserve">the realized history. </w:t>
      </w:r>
    </w:p>
    <w:p w14:paraId="2C58EE36" w14:textId="7AB00055" w:rsidR="004B1D6F" w:rsidRDefault="00951DBC" w:rsidP="001451AA">
      <w:pPr>
        <w:ind w:firstLine="720"/>
        <w:rPr>
          <w:rFonts w:ascii="Helvetica" w:hAnsi="Helvetica" w:cs="Times New Roman"/>
          <w:color w:val="000000" w:themeColor="text1"/>
        </w:rPr>
      </w:pPr>
      <w:commentRangeStart w:id="17"/>
      <w:r>
        <w:rPr>
          <w:rFonts w:ascii="Helvetica" w:hAnsi="Helvetica" w:cs="Times New Roman"/>
          <w:color w:val="000000" w:themeColor="text1"/>
        </w:rPr>
        <w:t>The conclusion</w:t>
      </w:r>
      <w:r w:rsidR="00F66711">
        <w:rPr>
          <w:rFonts w:ascii="Helvetica" w:hAnsi="Helvetica" w:cs="Times New Roman"/>
          <w:color w:val="000000" w:themeColor="text1"/>
        </w:rPr>
        <w:t>s</w:t>
      </w:r>
      <w:r>
        <w:rPr>
          <w:rFonts w:ascii="Helvetica" w:hAnsi="Helvetica" w:cs="Times New Roman"/>
          <w:color w:val="000000" w:themeColor="text1"/>
        </w:rPr>
        <w:t xml:space="preserve"> that can be drawn from this</w:t>
      </w:r>
      <w:r w:rsidR="003C0E9F">
        <w:rPr>
          <w:rFonts w:ascii="Helvetica" w:hAnsi="Helvetica" w:cs="Times New Roman"/>
          <w:color w:val="000000" w:themeColor="text1"/>
        </w:rPr>
        <w:t xml:space="preserve"> work </w:t>
      </w:r>
      <w:r w:rsidR="00F66711">
        <w:rPr>
          <w:rFonts w:ascii="Helvetica" w:hAnsi="Helvetica" w:cs="Times New Roman"/>
          <w:color w:val="000000" w:themeColor="text1"/>
        </w:rPr>
        <w:t>are that (1) agriculture likely spread through</w:t>
      </w:r>
      <w:r w:rsidR="00D20D83">
        <w:rPr>
          <w:rFonts w:ascii="Helvetica" w:hAnsi="Helvetica" w:cs="Times New Roman"/>
          <w:color w:val="000000" w:themeColor="text1"/>
        </w:rPr>
        <w:t xml:space="preserve"> sharing</w:t>
      </w:r>
      <w:r w:rsidR="00F66711">
        <w:rPr>
          <w:rFonts w:ascii="Helvetica" w:hAnsi="Helvetica" w:cs="Times New Roman"/>
          <w:color w:val="000000" w:themeColor="text1"/>
        </w:rPr>
        <w:t xml:space="preserve"> </w:t>
      </w:r>
      <w:r w:rsidR="00890F9E">
        <w:rPr>
          <w:rFonts w:ascii="Helvetica" w:hAnsi="Helvetica" w:cs="Times New Roman"/>
          <w:color w:val="000000" w:themeColor="text1"/>
        </w:rPr>
        <w:t xml:space="preserve">of </w:t>
      </w:r>
      <w:r w:rsidR="00F66711">
        <w:rPr>
          <w:rFonts w:ascii="Helvetica" w:hAnsi="Helvetica" w:cs="Times New Roman"/>
          <w:color w:val="000000" w:themeColor="text1"/>
        </w:rPr>
        <w:t>information between neighbors r</w:t>
      </w:r>
      <w:r w:rsidR="00D20D83">
        <w:rPr>
          <w:rFonts w:ascii="Helvetica" w:hAnsi="Helvetica" w:cs="Times New Roman"/>
          <w:color w:val="000000" w:themeColor="text1"/>
        </w:rPr>
        <w:t xml:space="preserve">ather than </w:t>
      </w:r>
      <w:r w:rsidR="00575121">
        <w:rPr>
          <w:rFonts w:ascii="Helvetica" w:hAnsi="Helvetica" w:cs="Times New Roman"/>
          <w:color w:val="000000" w:themeColor="text1"/>
        </w:rPr>
        <w:t xml:space="preserve">agriculturalists </w:t>
      </w:r>
      <w:r w:rsidR="00D20D83">
        <w:rPr>
          <w:rFonts w:ascii="Helvetica" w:hAnsi="Helvetica" w:cs="Times New Roman"/>
          <w:color w:val="000000" w:themeColor="text1"/>
        </w:rPr>
        <w:t>forceful</w:t>
      </w:r>
      <w:r w:rsidR="00575121">
        <w:rPr>
          <w:rFonts w:ascii="Helvetica" w:hAnsi="Helvetica" w:cs="Times New Roman"/>
          <w:color w:val="000000" w:themeColor="text1"/>
        </w:rPr>
        <w:t xml:space="preserve">ly </w:t>
      </w:r>
      <w:r w:rsidR="00D20D83">
        <w:rPr>
          <w:rFonts w:ascii="Helvetica" w:hAnsi="Helvetica" w:cs="Times New Roman"/>
          <w:color w:val="000000" w:themeColor="text1"/>
        </w:rPr>
        <w:t xml:space="preserve">displacing </w:t>
      </w:r>
      <w:r w:rsidR="00575121">
        <w:rPr>
          <w:rFonts w:ascii="Helvetica" w:hAnsi="Helvetica" w:cs="Times New Roman"/>
          <w:color w:val="000000" w:themeColor="text1"/>
        </w:rPr>
        <w:t xml:space="preserve">their </w:t>
      </w:r>
      <w:r w:rsidR="00D20D83">
        <w:rPr>
          <w:rFonts w:ascii="Helvetica" w:hAnsi="Helvetica" w:cs="Times New Roman"/>
          <w:color w:val="000000" w:themeColor="text1"/>
        </w:rPr>
        <w:t>neighbors</w:t>
      </w:r>
      <w:r w:rsidR="00575121">
        <w:rPr>
          <w:rFonts w:ascii="Helvetica" w:hAnsi="Helvetica" w:cs="Times New Roman"/>
          <w:color w:val="000000" w:themeColor="text1"/>
        </w:rPr>
        <w:t xml:space="preserve"> during expansion</w:t>
      </w:r>
      <w:r w:rsidR="00F66711">
        <w:rPr>
          <w:rFonts w:ascii="Helvetica" w:hAnsi="Helvetica" w:cs="Times New Roman"/>
          <w:color w:val="000000" w:themeColor="text1"/>
        </w:rPr>
        <w:t xml:space="preserve"> and that (2) it took both spatial and phylogenetic information to draw that conclusion. </w:t>
      </w:r>
      <w:commentRangeEnd w:id="17"/>
      <w:r w:rsidR="00B16984">
        <w:rPr>
          <w:rStyle w:val="CommentReference"/>
        </w:rPr>
        <w:commentReference w:id="17"/>
      </w:r>
      <w:commentRangeStart w:id="18"/>
      <w:r w:rsidR="00890F9E">
        <w:rPr>
          <w:rFonts w:ascii="Helvetica" w:hAnsi="Helvetica" w:cs="Times New Roman"/>
          <w:color w:val="000000" w:themeColor="text1"/>
        </w:rPr>
        <w:t>The similarity between the inheritance only model and the inheritance plus diffusion model demonstrates the subtlety between information and technology transmission modes; showing that a great deal of cultural information is transmitted by inheritance, and so the signal from horizontal transmission of ideas between neighbors must be strong to stand out against that background</w:t>
      </w:r>
      <w:r w:rsidR="00067FA6">
        <w:rPr>
          <w:rFonts w:ascii="Helvetica" w:hAnsi="Helvetica" w:cs="Times New Roman"/>
          <w:color w:val="000000" w:themeColor="text1"/>
        </w:rPr>
        <w:t xml:space="preserve"> of inheritance</w:t>
      </w:r>
      <w:r w:rsidR="00890F9E">
        <w:rPr>
          <w:rFonts w:ascii="Helvetica" w:hAnsi="Helvetica" w:cs="Times New Roman"/>
          <w:color w:val="000000" w:themeColor="text1"/>
        </w:rPr>
        <w:t xml:space="preserve">.   </w:t>
      </w:r>
      <w:commentRangeEnd w:id="18"/>
      <w:r w:rsidR="00B16984">
        <w:rPr>
          <w:rStyle w:val="CommentReference"/>
        </w:rPr>
        <w:commentReference w:id="18"/>
      </w:r>
      <w:r w:rsidR="00B16984">
        <w:rPr>
          <w:rStyle w:val="CommentReference"/>
        </w:rPr>
        <w:commentReference w:id="19"/>
      </w:r>
    </w:p>
    <w:p w14:paraId="2E1D23EF" w14:textId="77777777" w:rsidR="003A1D6C" w:rsidRPr="003A1D6C" w:rsidRDefault="003A1D6C" w:rsidP="001451AA">
      <w:pPr>
        <w:ind w:firstLine="720"/>
        <w:rPr>
          <w:rFonts w:ascii="Helvetica" w:hAnsi="Helvetica" w:cs="Times New Roman"/>
          <w:color w:val="000000" w:themeColor="text1"/>
        </w:rPr>
      </w:pPr>
    </w:p>
    <w:sectPr w:rsidR="003A1D6C" w:rsidRPr="003A1D6C" w:rsidSect="0065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runo Vilela" w:date="2017-02-22T13:58:00Z" w:initials="BV">
    <w:p w14:paraId="5A3763FA" w14:textId="6649B580" w:rsidR="00B16984" w:rsidRDefault="00B16984">
      <w:pPr>
        <w:pStyle w:val="CommentText"/>
      </w:pPr>
      <w:r>
        <w:rPr>
          <w:rStyle w:val="CommentReference"/>
        </w:rPr>
        <w:annotationRef/>
      </w:r>
      <w:r>
        <w:t>Not sure if there is this flexibility in the conference for join first authors. But if possible I would like to add it, as it was the previously agreed authorship.</w:t>
      </w:r>
    </w:p>
  </w:comment>
  <w:comment w:id="9" w:author="Bruno Vilela" w:date="2017-02-22T14:00:00Z" w:initials="BV">
    <w:p w14:paraId="4E231C00" w14:textId="4263FCBD" w:rsidR="00B16984" w:rsidRDefault="00B16984">
      <w:pPr>
        <w:pStyle w:val="CommentText"/>
      </w:pPr>
      <w:r>
        <w:rPr>
          <w:rStyle w:val="CommentReference"/>
        </w:rPr>
        <w:annotationRef/>
      </w:r>
      <w:r>
        <w:t>In the nomenclature used in the literature, agriculture refers only to plants, while pastoralism to animals. I suggest either removing this (calling just domestication) or call it farming.  We had this discussion earlier with Hanna.</w:t>
      </w:r>
    </w:p>
  </w:comment>
  <w:comment w:id="10" w:author="Bruno Vilela" w:date="2017-02-22T13:47:00Z" w:initials="BV">
    <w:p w14:paraId="58EA8D4B" w14:textId="098A9151" w:rsidR="00E32022" w:rsidRDefault="00E32022">
      <w:pPr>
        <w:pStyle w:val="CommentText"/>
      </w:pPr>
      <w:r>
        <w:rPr>
          <w:rStyle w:val="CommentReference"/>
        </w:rPr>
        <w:annotationRef/>
      </w:r>
      <w:r>
        <w:t>Or something that give the reader the impression that this is a local view.</w:t>
      </w:r>
    </w:p>
  </w:comment>
  <w:comment w:id="14" w:author="Bruno Vilela" w:date="2017-02-22T13:48:00Z" w:initials="BV">
    <w:p w14:paraId="23F57717" w14:textId="326B0171" w:rsidR="00E32022" w:rsidRDefault="00E32022">
      <w:pPr>
        <w:pStyle w:val="CommentText"/>
      </w:pPr>
      <w:r>
        <w:rPr>
          <w:rStyle w:val="CommentReference"/>
        </w:rPr>
        <w:annotationRef/>
      </w:r>
      <w:r>
        <w:t>People also used genetic analysis.</w:t>
      </w:r>
      <w:r w:rsidR="00B16984">
        <w:t xml:space="preserve"> But also, limited to some regions, and not necessarily answering the question.</w:t>
      </w:r>
    </w:p>
  </w:comment>
  <w:comment w:id="15" w:author="Bruno Vilela" w:date="2017-02-22T13:55:00Z" w:initials="BV">
    <w:p w14:paraId="167D50B3" w14:textId="0D5ADCA1" w:rsidR="00B16984" w:rsidRDefault="00B16984">
      <w:pPr>
        <w:pStyle w:val="CommentText"/>
      </w:pPr>
      <w:r>
        <w:rPr>
          <w:rStyle w:val="CommentReference"/>
        </w:rPr>
        <w:annotationRef/>
      </w:r>
      <w:r>
        <w:t xml:space="preserve">Would remove this part, as we know that will drop. </w:t>
      </w:r>
      <w:proofErr w:type="gramStart"/>
      <w:r>
        <w:t>Also</w:t>
      </w:r>
      <w:proofErr w:type="gramEnd"/>
      <w:r>
        <w:t xml:space="preserve"> it will make easier to write the rest of the abstract, mainly the final paragraph.</w:t>
      </w:r>
    </w:p>
  </w:comment>
  <w:comment w:id="17" w:author="Bruno Vilela" w:date="2017-02-22T14:03:00Z" w:initials="BV">
    <w:p w14:paraId="461A2F7D" w14:textId="551C2606" w:rsidR="00B16984" w:rsidRDefault="00B16984">
      <w:pPr>
        <w:pStyle w:val="CommentText"/>
      </w:pPr>
      <w:r>
        <w:rPr>
          <w:rStyle w:val="CommentReference"/>
        </w:rPr>
        <w:annotationRef/>
      </w:r>
      <w:r>
        <w:t>Kind of repetitive, you just said that one paragraph before. I suggest to write here some broader statement indicating what changes from these conclusions.</w:t>
      </w:r>
    </w:p>
  </w:comment>
  <w:comment w:id="18" w:author="Bruno Vilela" w:date="2017-02-22T13:55:00Z" w:initials="BV">
    <w:p w14:paraId="21176281" w14:textId="6F511813" w:rsidR="00B16984" w:rsidRDefault="00B16984">
      <w:pPr>
        <w:pStyle w:val="CommentText"/>
      </w:pPr>
      <w:r>
        <w:rPr>
          <w:rStyle w:val="CommentReference"/>
        </w:rPr>
        <w:annotationRef/>
      </w:r>
      <w:r>
        <w:t>These last phrases are just making harder to understand the conclusions. For simplicity in the abstract I suggest to remove it.</w:t>
      </w:r>
    </w:p>
  </w:comment>
  <w:comment w:id="19" w:author="Bruno Vilela" w:date="2017-02-22T14:04:00Z" w:initials="BV">
    <w:p w14:paraId="33EB84A7" w14:textId="549F50FB" w:rsidR="00B16984" w:rsidRDefault="00B16984">
      <w:pPr>
        <w:pStyle w:val="CommentText"/>
      </w:pPr>
      <w:r>
        <w:rPr>
          <w:rStyle w:val="CommentReference"/>
        </w:rPr>
        <w:annotationRef/>
      </w:r>
      <w:r>
        <w:t>In general</w:t>
      </w:r>
      <w:r w:rsidR="002876F8">
        <w:t>,</w:t>
      </w:r>
      <w:r>
        <w:t xml:space="preserve"> I like it, the message is clear. </w:t>
      </w:r>
      <w:r w:rsidR="002876F8">
        <w:t>Few free to adopt the suggestions.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3763FA" w15:done="0"/>
  <w15:commentEx w15:paraId="4E231C00" w15:done="0"/>
  <w15:commentEx w15:paraId="58EA8D4B" w15:done="0"/>
  <w15:commentEx w15:paraId="23F57717" w15:done="0"/>
  <w15:commentEx w15:paraId="167D50B3" w15:done="0"/>
  <w15:commentEx w15:paraId="461A2F7D" w15:done="0"/>
  <w15:commentEx w15:paraId="21176281" w15:done="0"/>
  <w15:commentEx w15:paraId="33EB84A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4760A" w14:textId="77777777" w:rsidR="00CE1389" w:rsidRDefault="00CE1389" w:rsidP="003C48C6">
      <w:r>
        <w:separator/>
      </w:r>
    </w:p>
  </w:endnote>
  <w:endnote w:type="continuationSeparator" w:id="0">
    <w:p w14:paraId="4A025414" w14:textId="77777777" w:rsidR="00CE1389" w:rsidRDefault="00CE1389" w:rsidP="003C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C6D6" w14:textId="77777777" w:rsidR="00CE1389" w:rsidRDefault="00CE1389" w:rsidP="003C48C6">
      <w:r>
        <w:separator/>
      </w:r>
    </w:p>
  </w:footnote>
  <w:footnote w:type="continuationSeparator" w:id="0">
    <w:p w14:paraId="1C2ED66C" w14:textId="77777777" w:rsidR="00CE1389" w:rsidRDefault="00CE1389" w:rsidP="003C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78FF"/>
    <w:multiLevelType w:val="hybridMultilevel"/>
    <w:tmpl w:val="2A04229E"/>
    <w:lvl w:ilvl="0" w:tplc="DFC05A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B2BA9"/>
    <w:multiLevelType w:val="hybridMultilevel"/>
    <w:tmpl w:val="DC58BA9E"/>
    <w:lvl w:ilvl="0" w:tplc="780837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Vilela">
    <w15:presenceInfo w15:providerId="None" w15:userId="Bruno Vil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C6"/>
    <w:rsid w:val="00006614"/>
    <w:rsid w:val="00021FEC"/>
    <w:rsid w:val="00025C63"/>
    <w:rsid w:val="00035259"/>
    <w:rsid w:val="000401D2"/>
    <w:rsid w:val="00067FA6"/>
    <w:rsid w:val="000903BB"/>
    <w:rsid w:val="00115AA9"/>
    <w:rsid w:val="00117EB8"/>
    <w:rsid w:val="00126AB0"/>
    <w:rsid w:val="0014212B"/>
    <w:rsid w:val="001451AA"/>
    <w:rsid w:val="002052AC"/>
    <w:rsid w:val="00221A9C"/>
    <w:rsid w:val="002876F8"/>
    <w:rsid w:val="002B1E96"/>
    <w:rsid w:val="002B2CB4"/>
    <w:rsid w:val="002E77FE"/>
    <w:rsid w:val="0030405C"/>
    <w:rsid w:val="0034101C"/>
    <w:rsid w:val="003A1D6C"/>
    <w:rsid w:val="003C0E9F"/>
    <w:rsid w:val="003C48C6"/>
    <w:rsid w:val="00414B46"/>
    <w:rsid w:val="004316F5"/>
    <w:rsid w:val="004577D9"/>
    <w:rsid w:val="00470EDA"/>
    <w:rsid w:val="0049093B"/>
    <w:rsid w:val="004B1D6F"/>
    <w:rsid w:val="004B2C9F"/>
    <w:rsid w:val="004C2168"/>
    <w:rsid w:val="004C65BA"/>
    <w:rsid w:val="004E4EEC"/>
    <w:rsid w:val="005127C7"/>
    <w:rsid w:val="005209D8"/>
    <w:rsid w:val="00575121"/>
    <w:rsid w:val="00581931"/>
    <w:rsid w:val="005C211C"/>
    <w:rsid w:val="005E7D11"/>
    <w:rsid w:val="005F1CBD"/>
    <w:rsid w:val="00600283"/>
    <w:rsid w:val="00627C20"/>
    <w:rsid w:val="006406B9"/>
    <w:rsid w:val="00647E78"/>
    <w:rsid w:val="006535B8"/>
    <w:rsid w:val="00665F38"/>
    <w:rsid w:val="00682183"/>
    <w:rsid w:val="00696C04"/>
    <w:rsid w:val="006C28C8"/>
    <w:rsid w:val="006E446C"/>
    <w:rsid w:val="0070055C"/>
    <w:rsid w:val="007313E4"/>
    <w:rsid w:val="00732AFE"/>
    <w:rsid w:val="00795832"/>
    <w:rsid w:val="007A59DF"/>
    <w:rsid w:val="007A6DAD"/>
    <w:rsid w:val="007D57B4"/>
    <w:rsid w:val="007E47AA"/>
    <w:rsid w:val="00803C61"/>
    <w:rsid w:val="00806968"/>
    <w:rsid w:val="00814803"/>
    <w:rsid w:val="00890F9E"/>
    <w:rsid w:val="008A3DC3"/>
    <w:rsid w:val="008C0C5B"/>
    <w:rsid w:val="008E0E57"/>
    <w:rsid w:val="00951DBC"/>
    <w:rsid w:val="00990FFE"/>
    <w:rsid w:val="009A3F87"/>
    <w:rsid w:val="00A15477"/>
    <w:rsid w:val="00A374AE"/>
    <w:rsid w:val="00A629DF"/>
    <w:rsid w:val="00A80704"/>
    <w:rsid w:val="00AB0A90"/>
    <w:rsid w:val="00AE399A"/>
    <w:rsid w:val="00AE527A"/>
    <w:rsid w:val="00B11DDF"/>
    <w:rsid w:val="00B16984"/>
    <w:rsid w:val="00B274EF"/>
    <w:rsid w:val="00B36E52"/>
    <w:rsid w:val="00B36F48"/>
    <w:rsid w:val="00B70BF3"/>
    <w:rsid w:val="00BA0FEF"/>
    <w:rsid w:val="00BB67CF"/>
    <w:rsid w:val="00C159DA"/>
    <w:rsid w:val="00C345C1"/>
    <w:rsid w:val="00C6303C"/>
    <w:rsid w:val="00C70C9B"/>
    <w:rsid w:val="00C85927"/>
    <w:rsid w:val="00CC3F24"/>
    <w:rsid w:val="00CE1389"/>
    <w:rsid w:val="00CE2B1A"/>
    <w:rsid w:val="00CF1C75"/>
    <w:rsid w:val="00CF72C9"/>
    <w:rsid w:val="00D20D83"/>
    <w:rsid w:val="00D54DC5"/>
    <w:rsid w:val="00D775D5"/>
    <w:rsid w:val="00DA3412"/>
    <w:rsid w:val="00DA3D66"/>
    <w:rsid w:val="00DF6408"/>
    <w:rsid w:val="00E06EB7"/>
    <w:rsid w:val="00E2061C"/>
    <w:rsid w:val="00E20DBD"/>
    <w:rsid w:val="00E32022"/>
    <w:rsid w:val="00E567CB"/>
    <w:rsid w:val="00E62432"/>
    <w:rsid w:val="00E972F4"/>
    <w:rsid w:val="00F10917"/>
    <w:rsid w:val="00F66711"/>
    <w:rsid w:val="00F715C2"/>
    <w:rsid w:val="00FB00AB"/>
    <w:rsid w:val="00FD40FE"/>
    <w:rsid w:val="00FD5039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70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8C6"/>
  </w:style>
  <w:style w:type="paragraph" w:styleId="Footer">
    <w:name w:val="footer"/>
    <w:basedOn w:val="Normal"/>
    <w:link w:val="FooterChar"/>
    <w:uiPriority w:val="99"/>
    <w:unhideWhenUsed/>
    <w:rsid w:val="003C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8C6"/>
  </w:style>
  <w:style w:type="paragraph" w:customStyle="1" w:styleId="Authorsafiiliation">
    <w:name w:val="Author's afiiliation"/>
    <w:basedOn w:val="Authors"/>
    <w:next w:val="Normal"/>
    <w:link w:val="AuthorsafiiliationChar"/>
    <w:rsid w:val="006C28C8"/>
    <w:rPr>
      <w:i/>
    </w:rPr>
  </w:style>
  <w:style w:type="paragraph" w:customStyle="1" w:styleId="Authors">
    <w:name w:val="Authors"/>
    <w:basedOn w:val="Normal"/>
    <w:next w:val="Normal"/>
    <w:link w:val="AuthorsChar"/>
    <w:rsid w:val="006C28C8"/>
    <w:pPr>
      <w:jc w:val="center"/>
    </w:pPr>
    <w:rPr>
      <w:rFonts w:ascii="Times New Roman" w:eastAsia="MS Mincho" w:hAnsi="Times New Roman" w:cs="Times New Roman"/>
      <w:lang w:val="hr-HR"/>
    </w:rPr>
  </w:style>
  <w:style w:type="character" w:customStyle="1" w:styleId="AuthorsChar">
    <w:name w:val="Authors Char"/>
    <w:link w:val="Authors"/>
    <w:rsid w:val="006C28C8"/>
    <w:rPr>
      <w:rFonts w:ascii="Times New Roman" w:eastAsia="MS Mincho" w:hAnsi="Times New Roman" w:cs="Times New Roman"/>
      <w:lang w:val="hr-HR"/>
    </w:rPr>
  </w:style>
  <w:style w:type="character" w:customStyle="1" w:styleId="AuthorsafiiliationChar">
    <w:name w:val="Author's afiiliation Char"/>
    <w:link w:val="Authorsafiiliation"/>
    <w:rsid w:val="006C28C8"/>
    <w:rPr>
      <w:rFonts w:ascii="Times New Roman" w:eastAsia="MS Mincho" w:hAnsi="Times New Roman" w:cs="Times New Roman"/>
      <w:i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B36F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F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F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F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F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F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4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9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Tuff</dc:creator>
  <cp:keywords/>
  <dc:description/>
  <cp:lastModifiedBy>Bruno Vilela</cp:lastModifiedBy>
  <cp:revision>2</cp:revision>
  <dcterms:created xsi:type="dcterms:W3CDTF">2017-02-22T20:05:00Z</dcterms:created>
  <dcterms:modified xsi:type="dcterms:W3CDTF">2017-02-22T20:05:00Z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5b30bb40-67fe-3918-befe-dd56aa01975f</vt:lpwstr>
  </property>
  <property fmtid="{D5CDD505-2E9C-101B-9397-08002B2CF9AE}" pid="4" name="Mendeley Citation Style_1">
    <vt:lpwstr>http://www.zotero.org/styles/chicago-author-date</vt:lpwstr>
  </property>
</Properties>
</file>